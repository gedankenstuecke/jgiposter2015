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D98F" w14:textId="77777777" w:rsidR="006E7F8F" w:rsidRPr="000B6EBD" w:rsidRDefault="006E7F8F" w:rsidP="006E7F8F">
      <w:pPr>
        <w:spacing w:line="480" w:lineRule="auto"/>
        <w:rPr>
          <w:ins w:id="0" w:author="Bastian Greshake" w:date="2015-03-19T17:32:00Z"/>
          <w:rFonts w:ascii="Times" w:hAnsi="Times"/>
          <w:b/>
          <w:sz w:val="20"/>
          <w:szCs w:val="20"/>
        </w:rPr>
      </w:pPr>
      <w:ins w:id="1" w:author="Bastian Greshake" w:date="2015-03-19T17:32:00Z">
        <w:r w:rsidRPr="000B6EBD">
          <w:rPr>
            <w:rFonts w:ascii="Times" w:hAnsi="Times"/>
            <w:b/>
            <w:sz w:val="20"/>
            <w:szCs w:val="20"/>
          </w:rPr>
          <w:t xml:space="preserve">What to expect from </w:t>
        </w:r>
        <w:r w:rsidRPr="005932CF">
          <w:rPr>
            <w:rFonts w:ascii="Times" w:hAnsi="Times"/>
            <w:b/>
            <w:i/>
            <w:sz w:val="20"/>
            <w:szCs w:val="20"/>
          </w:rPr>
          <w:t>de novo</w:t>
        </w:r>
        <w:r w:rsidRPr="000B6EBD">
          <w:rPr>
            <w:rFonts w:ascii="Times" w:hAnsi="Times"/>
            <w:b/>
            <w:sz w:val="20"/>
            <w:szCs w:val="20"/>
          </w:rPr>
          <w:t xml:space="preserve"> assembly of eukaryotic metagenome skimming data: A test case for lichens</w:t>
        </w:r>
      </w:ins>
    </w:p>
    <w:p w14:paraId="11F01526" w14:textId="77777777" w:rsidR="000B6EBD" w:rsidRDefault="000B6EBD" w:rsidP="00587769">
      <w:pPr>
        <w:spacing w:line="480" w:lineRule="auto"/>
        <w:rPr>
          <w:rFonts w:ascii="Times" w:hAnsi="Times"/>
          <w:sz w:val="20"/>
          <w:szCs w:val="20"/>
        </w:rPr>
      </w:pPr>
    </w:p>
    <w:p w14:paraId="4268103F" w14:textId="77777777" w:rsidR="00587769" w:rsidRPr="00EE34BA" w:rsidRDefault="00587769" w:rsidP="00587769">
      <w:pPr>
        <w:spacing w:line="480" w:lineRule="auto"/>
        <w:rPr>
          <w:rFonts w:ascii="Times" w:hAnsi="Times"/>
          <w:sz w:val="20"/>
          <w:szCs w:val="20"/>
        </w:rPr>
      </w:pPr>
      <w:r w:rsidRPr="00EE34BA">
        <w:rPr>
          <w:rFonts w:ascii="Times" w:hAnsi="Times"/>
          <w:sz w:val="20"/>
          <w:szCs w:val="20"/>
        </w:rPr>
        <w:t xml:space="preserve">Lichens, an association of a filamentous fungus and one to several </w:t>
      </w:r>
      <w:r>
        <w:rPr>
          <w:rFonts w:ascii="Times" w:hAnsi="Times"/>
          <w:sz w:val="20"/>
          <w:szCs w:val="20"/>
        </w:rPr>
        <w:t xml:space="preserve">green </w:t>
      </w:r>
      <w:r w:rsidRPr="00EE34BA">
        <w:rPr>
          <w:rFonts w:ascii="Times" w:hAnsi="Times"/>
          <w:sz w:val="20"/>
          <w:szCs w:val="20"/>
        </w:rPr>
        <w:t xml:space="preserve">algal or cyanobacterial </w:t>
      </w:r>
      <w:r w:rsidR="00400F60">
        <w:rPr>
          <w:rFonts w:ascii="Times" w:hAnsi="Times"/>
          <w:sz w:val="20"/>
          <w:szCs w:val="20"/>
        </w:rPr>
        <w:t>photobionts</w:t>
      </w:r>
      <w:r w:rsidRPr="00EE34BA">
        <w:rPr>
          <w:rFonts w:ascii="Times" w:hAnsi="Times"/>
          <w:sz w:val="20"/>
          <w:szCs w:val="20"/>
        </w:rPr>
        <w:t xml:space="preserve">, are a hallmark for the success of </w:t>
      </w:r>
      <w:r>
        <w:rPr>
          <w:rFonts w:ascii="Times" w:hAnsi="Times"/>
          <w:sz w:val="20"/>
          <w:szCs w:val="20"/>
        </w:rPr>
        <w:t>symbiotic associations</w:t>
      </w:r>
      <w:r w:rsidRPr="00EE34BA">
        <w:rPr>
          <w:rFonts w:ascii="Times" w:hAnsi="Times"/>
          <w:sz w:val="20"/>
          <w:szCs w:val="20"/>
        </w:rPr>
        <w:t xml:space="preserve"> involving eukaryotes. They colonize extreme ecological niches, frequently act as pioneering organisms, and are a promising source for novel bioactive substances</w:t>
      </w:r>
      <w:r w:rsidR="005A090F">
        <w:rPr>
          <w:rFonts w:ascii="Times" w:hAnsi="Times"/>
          <w:sz w:val="20"/>
          <w:szCs w:val="20"/>
        </w:rPr>
        <w:t xml:space="preserve">. </w:t>
      </w:r>
      <w:r w:rsidR="00DE5C10">
        <w:rPr>
          <w:rFonts w:ascii="Times" w:hAnsi="Times"/>
          <w:sz w:val="20"/>
          <w:szCs w:val="20"/>
        </w:rPr>
        <w:t>Yet, t</w:t>
      </w:r>
      <w:r w:rsidRPr="00EE34BA">
        <w:rPr>
          <w:rFonts w:ascii="Times" w:hAnsi="Times"/>
          <w:sz w:val="20"/>
          <w:szCs w:val="20"/>
        </w:rPr>
        <w:t xml:space="preserve">he full potential of lichens for evolutionary and biotechnological </w:t>
      </w:r>
      <w:r w:rsidR="00DE5C10">
        <w:rPr>
          <w:rFonts w:ascii="Times" w:hAnsi="Times"/>
          <w:sz w:val="20"/>
          <w:szCs w:val="20"/>
        </w:rPr>
        <w:t>research</w:t>
      </w:r>
      <w:r w:rsidR="00DE5C10" w:rsidRPr="00EE34BA">
        <w:rPr>
          <w:rFonts w:ascii="Times" w:hAnsi="Times"/>
          <w:sz w:val="20"/>
          <w:szCs w:val="20"/>
        </w:rPr>
        <w:t xml:space="preserve"> </w:t>
      </w:r>
      <w:r w:rsidRPr="00EE34BA">
        <w:rPr>
          <w:rFonts w:ascii="Times" w:hAnsi="Times"/>
          <w:sz w:val="20"/>
          <w:szCs w:val="20"/>
        </w:rPr>
        <w:t>has not been tapped</w:t>
      </w:r>
      <w:r w:rsidR="00DE5C10">
        <w:rPr>
          <w:rFonts w:ascii="Times" w:hAnsi="Times"/>
          <w:sz w:val="20"/>
          <w:szCs w:val="20"/>
        </w:rPr>
        <w:t>. This is</w:t>
      </w:r>
      <w:r w:rsidRPr="00EE34BA">
        <w:rPr>
          <w:rFonts w:ascii="Times" w:hAnsi="Times"/>
          <w:sz w:val="20"/>
          <w:szCs w:val="20"/>
        </w:rPr>
        <w:t xml:space="preserve"> mainly </w:t>
      </w:r>
      <w:r>
        <w:rPr>
          <w:rFonts w:ascii="Times" w:hAnsi="Times"/>
          <w:sz w:val="20"/>
          <w:szCs w:val="20"/>
        </w:rPr>
        <w:t>because</w:t>
      </w:r>
      <w:r w:rsidRPr="00EE34BA">
        <w:rPr>
          <w:rFonts w:ascii="Times" w:hAnsi="Times"/>
          <w:sz w:val="20"/>
          <w:szCs w:val="20"/>
        </w:rPr>
        <w:t xml:space="preserve"> </w:t>
      </w:r>
      <w:r w:rsidR="00DE5C10">
        <w:rPr>
          <w:rFonts w:ascii="Times" w:hAnsi="Times"/>
          <w:sz w:val="20"/>
          <w:szCs w:val="20"/>
        </w:rPr>
        <w:t xml:space="preserve">generating </w:t>
      </w:r>
      <w:r w:rsidRPr="00EE34BA">
        <w:rPr>
          <w:rFonts w:ascii="Times" w:hAnsi="Times"/>
          <w:sz w:val="20"/>
          <w:szCs w:val="20"/>
        </w:rPr>
        <w:t>comprehensive genomic data is not trivial</w:t>
      </w:r>
      <w:r>
        <w:rPr>
          <w:rFonts w:ascii="Times" w:hAnsi="Times"/>
          <w:sz w:val="20"/>
          <w:szCs w:val="20"/>
        </w:rPr>
        <w:t>, since separate cultivation and</w:t>
      </w:r>
      <w:r w:rsidRPr="00EE34BA">
        <w:rPr>
          <w:rFonts w:ascii="Times" w:hAnsi="Times"/>
          <w:sz w:val="20"/>
          <w:szCs w:val="20"/>
        </w:rPr>
        <w:t xml:space="preserve"> sequencing of the symbionts is often not possible. </w:t>
      </w:r>
      <w:r w:rsidR="00DE5C10">
        <w:rPr>
          <w:rFonts w:ascii="Times" w:hAnsi="Times"/>
          <w:sz w:val="20"/>
          <w:szCs w:val="20"/>
        </w:rPr>
        <w:t>Metag</w:t>
      </w:r>
      <w:r w:rsidR="00DE5C10" w:rsidRPr="00EE34BA">
        <w:rPr>
          <w:rFonts w:ascii="Times" w:hAnsi="Times"/>
          <w:sz w:val="20"/>
          <w:szCs w:val="20"/>
        </w:rPr>
        <w:t xml:space="preserve">enome </w:t>
      </w:r>
      <w:r w:rsidRPr="00EE34BA">
        <w:rPr>
          <w:rFonts w:ascii="Times" w:hAnsi="Times"/>
          <w:sz w:val="20"/>
          <w:szCs w:val="20"/>
        </w:rPr>
        <w:t>skimming</w:t>
      </w:r>
      <w:r w:rsidR="00DE5C10">
        <w:rPr>
          <w:rFonts w:ascii="Times" w:hAnsi="Times"/>
          <w:sz w:val="20"/>
          <w:szCs w:val="20"/>
        </w:rPr>
        <w:t xml:space="preserve"> of lichens</w:t>
      </w:r>
      <w:r>
        <w:rPr>
          <w:rFonts w:ascii="Times" w:hAnsi="Times"/>
          <w:sz w:val="20"/>
          <w:szCs w:val="20"/>
        </w:rPr>
        <w:t xml:space="preserve"> </w:t>
      </w:r>
      <w:r w:rsidR="00DE5C10">
        <w:rPr>
          <w:rFonts w:ascii="Times" w:hAnsi="Times"/>
          <w:sz w:val="20"/>
          <w:szCs w:val="20"/>
        </w:rPr>
        <w:t xml:space="preserve">is </w:t>
      </w:r>
      <w:r>
        <w:rPr>
          <w:rFonts w:ascii="Times" w:hAnsi="Times"/>
          <w:sz w:val="20"/>
          <w:szCs w:val="20"/>
        </w:rPr>
        <w:t>a</w:t>
      </w:r>
      <w:r w:rsidRPr="00EE34BA">
        <w:rPr>
          <w:rFonts w:ascii="Times" w:hAnsi="Times"/>
          <w:sz w:val="20"/>
          <w:szCs w:val="20"/>
        </w:rPr>
        <w:t xml:space="preserve"> cost-effective</w:t>
      </w:r>
      <w:r w:rsidR="00DE5C10">
        <w:rPr>
          <w:rFonts w:ascii="Times" w:hAnsi="Times"/>
          <w:sz w:val="20"/>
          <w:szCs w:val="20"/>
        </w:rPr>
        <w:t xml:space="preserve"> and rapid way</w:t>
      </w:r>
      <w:r w:rsidRPr="00EE34BA">
        <w:rPr>
          <w:rFonts w:ascii="Times" w:hAnsi="Times"/>
          <w:sz w:val="20"/>
          <w:szCs w:val="20"/>
        </w:rPr>
        <w:t xml:space="preserve"> </w:t>
      </w:r>
      <w:r w:rsidR="00DE5C10">
        <w:rPr>
          <w:rFonts w:ascii="Times" w:hAnsi="Times"/>
          <w:sz w:val="20"/>
          <w:szCs w:val="20"/>
        </w:rPr>
        <w:t>to</w:t>
      </w:r>
      <w:r w:rsidRPr="00EE34BA">
        <w:rPr>
          <w:rFonts w:ascii="Times" w:hAnsi="Times"/>
          <w:sz w:val="20"/>
          <w:szCs w:val="20"/>
        </w:rPr>
        <w:t xml:space="preserve"> broaden the data basis</w:t>
      </w:r>
      <w:ins w:id="2" w:author="Bastian Greshake" w:date="2015-03-19T18:25:00Z">
        <w:r w:rsidR="006A0AB5">
          <w:rPr>
            <w:rFonts w:ascii="Times" w:hAnsi="Times"/>
            <w:sz w:val="20"/>
            <w:szCs w:val="20"/>
          </w:rPr>
          <w:t xml:space="preserve">. </w:t>
        </w:r>
      </w:ins>
      <w:ins w:id="3" w:author="Bastian Greshake" w:date="2015-03-19T18:27:00Z">
        <w:r w:rsidR="006A0AB5">
          <w:rPr>
            <w:rFonts w:ascii="Times" w:hAnsi="Times"/>
            <w:sz w:val="20"/>
            <w:szCs w:val="20"/>
          </w:rPr>
          <w:t>W</w:t>
        </w:r>
      </w:ins>
      <w:ins w:id="4" w:author="Bastian Greshake" w:date="2015-03-19T18:25:00Z">
        <w:r w:rsidR="006A0AB5">
          <w:rPr>
            <w:rFonts w:ascii="Times" w:hAnsi="Times"/>
            <w:sz w:val="20"/>
            <w:szCs w:val="20"/>
          </w:rPr>
          <w:t xml:space="preserve">e </w:t>
        </w:r>
      </w:ins>
      <w:ins w:id="5" w:author="Bastian Greshake" w:date="2015-03-19T18:27:00Z">
        <w:r w:rsidR="006A0AB5">
          <w:rPr>
            <w:rFonts w:ascii="Times" w:hAnsi="Times"/>
            <w:sz w:val="20"/>
            <w:szCs w:val="20"/>
          </w:rPr>
          <w:t xml:space="preserve">systematically </w:t>
        </w:r>
      </w:ins>
      <w:ins w:id="6" w:author="Bastian Greshake" w:date="2015-03-19T18:25:00Z">
        <w:r w:rsidR="006A0AB5">
          <w:rPr>
            <w:rFonts w:ascii="Times" w:hAnsi="Times"/>
            <w:sz w:val="20"/>
            <w:szCs w:val="20"/>
          </w:rPr>
          <w:t xml:space="preserve">investigate </w:t>
        </w:r>
      </w:ins>
      <w:ins w:id="7" w:author="Bastian Greshake" w:date="2015-03-19T18:27:00Z">
        <w:r w:rsidR="006A0AB5">
          <w:rPr>
            <w:rFonts w:ascii="Times" w:hAnsi="Times"/>
            <w:sz w:val="20"/>
            <w:szCs w:val="20"/>
          </w:rPr>
          <w:t xml:space="preserve">the performance and pitfalls of </w:t>
        </w:r>
      </w:ins>
      <w:ins w:id="8" w:author="Bastian Greshake" w:date="2015-03-19T18:26:00Z">
        <w:r w:rsidR="006A0AB5">
          <w:rPr>
            <w:rFonts w:ascii="Times" w:hAnsi="Times"/>
            <w:sz w:val="20"/>
            <w:szCs w:val="20"/>
          </w:rPr>
          <w:t xml:space="preserve">different </w:t>
        </w:r>
      </w:ins>
      <w:ins w:id="9" w:author="Bastian Greshake" w:date="2015-03-19T18:25:00Z">
        <w:r w:rsidR="006A0AB5">
          <w:rPr>
            <w:rFonts w:ascii="Times" w:hAnsi="Times"/>
            <w:sz w:val="20"/>
            <w:szCs w:val="20"/>
          </w:rPr>
          <w:t xml:space="preserve">assembly strategies </w:t>
        </w:r>
      </w:ins>
      <w:bookmarkStart w:id="10" w:name="_GoBack"/>
      <w:bookmarkEnd w:id="10"/>
      <w:ins w:id="11" w:author="Bastian Greshake" w:date="2015-03-19T18:30:00Z">
        <w:r w:rsidR="006A0AB5">
          <w:rPr>
            <w:rFonts w:ascii="Times" w:hAnsi="Times"/>
            <w:sz w:val="20"/>
            <w:szCs w:val="20"/>
          </w:rPr>
          <w:t>applied to</w:t>
        </w:r>
      </w:ins>
      <w:ins w:id="12" w:author="Bastian Greshake" w:date="2015-03-19T18:25:00Z">
        <w:r w:rsidR="006A0AB5">
          <w:rPr>
            <w:rFonts w:ascii="Times" w:hAnsi="Times"/>
            <w:sz w:val="20"/>
            <w:szCs w:val="20"/>
          </w:rPr>
          <w:t xml:space="preserve"> </w:t>
        </w:r>
      </w:ins>
      <w:ins w:id="13" w:author="Bastian Greshake" w:date="2015-03-19T18:29:00Z">
        <w:r w:rsidR="006A0AB5">
          <w:rPr>
            <w:rFonts w:ascii="Times" w:hAnsi="Times"/>
            <w:sz w:val="20"/>
            <w:szCs w:val="20"/>
          </w:rPr>
          <w:t>meta</w:t>
        </w:r>
      </w:ins>
      <w:ins w:id="14" w:author="Bastian Greshake" w:date="2015-03-19T18:25:00Z">
        <w:r w:rsidR="006A0AB5">
          <w:rPr>
            <w:rFonts w:ascii="Times" w:hAnsi="Times"/>
            <w:sz w:val="20"/>
            <w:szCs w:val="20"/>
          </w:rPr>
          <w:t>genome skims of eukaryotic species mixtur</w:t>
        </w:r>
      </w:ins>
      <w:ins w:id="15" w:author="Bastian Greshake" w:date="2015-03-19T18:28:00Z">
        <w:r w:rsidR="006A0AB5">
          <w:rPr>
            <w:rFonts w:ascii="Times" w:hAnsi="Times"/>
            <w:sz w:val="20"/>
            <w:szCs w:val="20"/>
          </w:rPr>
          <w:t>es. Usin</w:t>
        </w:r>
      </w:ins>
      <w:r w:rsidR="007A5984">
        <w:rPr>
          <w:rFonts w:ascii="Times" w:hAnsi="Times"/>
          <w:sz w:val="20"/>
          <w:szCs w:val="20"/>
        </w:rPr>
        <w:t xml:space="preserve">g </w:t>
      </w:r>
      <w:r w:rsidR="00400F60">
        <w:rPr>
          <w:rFonts w:ascii="Times" w:hAnsi="Times"/>
          <w:sz w:val="20"/>
          <w:szCs w:val="20"/>
        </w:rPr>
        <w:t>genomic data of the lichenized</w:t>
      </w:r>
      <w:r>
        <w:rPr>
          <w:rFonts w:ascii="Times" w:hAnsi="Times"/>
          <w:sz w:val="20"/>
          <w:szCs w:val="20"/>
        </w:rPr>
        <w:t xml:space="preserve"> fungus </w:t>
      </w:r>
      <w:r w:rsidRPr="00E25004">
        <w:rPr>
          <w:rFonts w:ascii="Times" w:hAnsi="Times"/>
          <w:i/>
          <w:sz w:val="20"/>
          <w:szCs w:val="20"/>
        </w:rPr>
        <w:t>Cladonia grayi</w:t>
      </w:r>
      <w:r>
        <w:rPr>
          <w:rFonts w:ascii="Times" w:hAnsi="Times"/>
          <w:sz w:val="20"/>
          <w:szCs w:val="20"/>
        </w:rPr>
        <w:t xml:space="preserve"> and its green algal photobiont </w:t>
      </w:r>
      <w:r w:rsidRPr="00E25004">
        <w:rPr>
          <w:rFonts w:ascii="Times" w:hAnsi="Times"/>
          <w:i/>
          <w:sz w:val="20"/>
          <w:szCs w:val="20"/>
        </w:rPr>
        <w:t>Asterochloris sp</w:t>
      </w:r>
      <w:r w:rsidR="007A5984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, </w:t>
      </w:r>
      <w:r w:rsidR="007A5984">
        <w:rPr>
          <w:rFonts w:ascii="Times" w:hAnsi="Times"/>
          <w:sz w:val="20"/>
          <w:szCs w:val="20"/>
        </w:rPr>
        <w:t xml:space="preserve">we </w:t>
      </w:r>
      <w:r w:rsidR="00DE5C10" w:rsidRPr="00A42093">
        <w:rPr>
          <w:rFonts w:ascii="Times" w:hAnsi="Times"/>
          <w:sz w:val="20"/>
          <w:szCs w:val="20"/>
        </w:rPr>
        <w:t>simulated</w:t>
      </w:r>
      <w:r w:rsidR="00400F60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11 data sets of </w:t>
      </w:r>
      <w:r w:rsidR="007A5984">
        <w:rPr>
          <w:rFonts w:ascii="Times" w:hAnsi="Times"/>
          <w:sz w:val="20"/>
          <w:szCs w:val="20"/>
        </w:rPr>
        <w:t>different fungal-to-</w:t>
      </w:r>
      <w:r>
        <w:rPr>
          <w:rFonts w:ascii="Times" w:hAnsi="Times"/>
          <w:sz w:val="20"/>
          <w:szCs w:val="20"/>
        </w:rPr>
        <w:t xml:space="preserve">algal </w:t>
      </w:r>
      <w:r w:rsidR="00A8541C">
        <w:rPr>
          <w:rFonts w:ascii="Times" w:hAnsi="Times"/>
          <w:sz w:val="20"/>
          <w:szCs w:val="20"/>
        </w:rPr>
        <w:t xml:space="preserve">coverage </w:t>
      </w:r>
      <w:r>
        <w:rPr>
          <w:rFonts w:ascii="Times" w:hAnsi="Times"/>
          <w:sz w:val="20"/>
          <w:szCs w:val="20"/>
        </w:rPr>
        <w:t>ratios (</w:t>
      </w:r>
      <w:r w:rsidR="00400F60">
        <w:rPr>
          <w:rFonts w:ascii="Times" w:hAnsi="Times"/>
          <w:sz w:val="20"/>
          <w:szCs w:val="20"/>
        </w:rPr>
        <w:t>twin sets</w:t>
      </w:r>
      <w:r w:rsidR="007E13E7">
        <w:rPr>
          <w:rFonts w:ascii="Times" w:hAnsi="Times"/>
          <w:sz w:val="20"/>
          <w:szCs w:val="20"/>
        </w:rPr>
        <w:t>)</w:t>
      </w:r>
      <w:r w:rsidR="00400F60">
        <w:rPr>
          <w:rFonts w:ascii="Times" w:hAnsi="Times"/>
          <w:sz w:val="20"/>
          <w:szCs w:val="20"/>
        </w:rPr>
        <w:t xml:space="preserve">. These </w:t>
      </w:r>
      <w:r w:rsidR="007A5984">
        <w:rPr>
          <w:rFonts w:ascii="Times" w:hAnsi="Times"/>
          <w:sz w:val="20"/>
          <w:szCs w:val="20"/>
        </w:rPr>
        <w:t xml:space="preserve">were </w:t>
      </w:r>
      <w:r w:rsidR="00A8541C">
        <w:rPr>
          <w:rFonts w:ascii="Times" w:hAnsi="Times"/>
          <w:sz w:val="20"/>
          <w:szCs w:val="20"/>
        </w:rPr>
        <w:t xml:space="preserve">used for benchmarking a diverse set of </w:t>
      </w:r>
      <w:r w:rsidR="007A5984">
        <w:rPr>
          <w:rFonts w:ascii="Times" w:hAnsi="Times"/>
          <w:sz w:val="20"/>
          <w:szCs w:val="20"/>
        </w:rPr>
        <w:t xml:space="preserve">assemblers, </w:t>
      </w:r>
      <w:r>
        <w:rPr>
          <w:rFonts w:ascii="Times" w:hAnsi="Times"/>
          <w:sz w:val="20"/>
          <w:szCs w:val="20"/>
        </w:rPr>
        <w:t>represent</w:t>
      </w:r>
      <w:r w:rsidR="007A5984">
        <w:rPr>
          <w:rFonts w:ascii="Times" w:hAnsi="Times"/>
          <w:sz w:val="20"/>
          <w:szCs w:val="20"/>
        </w:rPr>
        <w:t>ing</w:t>
      </w:r>
      <w:r>
        <w:rPr>
          <w:rFonts w:ascii="Times" w:hAnsi="Times"/>
          <w:sz w:val="20"/>
          <w:szCs w:val="20"/>
        </w:rPr>
        <w:t xml:space="preserve"> Overlap-graph (OLG) based methods</w:t>
      </w:r>
      <w:r w:rsidR="00A8541C">
        <w:rPr>
          <w:rFonts w:ascii="Times" w:hAnsi="Times"/>
          <w:sz w:val="20"/>
          <w:szCs w:val="20"/>
        </w:rPr>
        <w:t>,</w:t>
      </w:r>
      <w:r>
        <w:rPr>
          <w:rFonts w:ascii="Times" w:hAnsi="Times"/>
          <w:sz w:val="20"/>
          <w:szCs w:val="20"/>
        </w:rPr>
        <w:t xml:space="preserve"> </w:t>
      </w:r>
      <w:r w:rsidRPr="00EE34BA">
        <w:rPr>
          <w:rFonts w:ascii="Times" w:hAnsi="Times"/>
          <w:i/>
          <w:sz w:val="20"/>
          <w:szCs w:val="20"/>
        </w:rPr>
        <w:t xml:space="preserve">de Bruijn Graph </w:t>
      </w:r>
      <w:r w:rsidRPr="00EE34BA">
        <w:rPr>
          <w:rFonts w:ascii="Times" w:hAnsi="Times"/>
          <w:sz w:val="20"/>
          <w:szCs w:val="20"/>
        </w:rPr>
        <w:t xml:space="preserve">based </w:t>
      </w:r>
      <w:r>
        <w:rPr>
          <w:rFonts w:ascii="Times" w:hAnsi="Times"/>
          <w:sz w:val="20"/>
          <w:szCs w:val="20"/>
        </w:rPr>
        <w:t xml:space="preserve">(DBG) methods </w:t>
      </w:r>
      <w:r w:rsidRPr="00E25004">
        <w:rPr>
          <w:rFonts w:ascii="Times" w:hAnsi="Times"/>
          <w:sz w:val="20"/>
          <w:szCs w:val="20"/>
        </w:rPr>
        <w:t>and</w:t>
      </w:r>
      <w:r w:rsidR="00122496">
        <w:rPr>
          <w:rFonts w:ascii="Times" w:hAnsi="Times"/>
          <w:i/>
          <w:sz w:val="20"/>
          <w:szCs w:val="20"/>
        </w:rPr>
        <w:t xml:space="preserve"> </w:t>
      </w:r>
      <w:r w:rsidR="00A8541C">
        <w:rPr>
          <w:rFonts w:ascii="Times" w:hAnsi="Times"/>
          <w:sz w:val="20"/>
          <w:szCs w:val="20"/>
        </w:rPr>
        <w:t xml:space="preserve">dedicated </w:t>
      </w:r>
      <w:r w:rsidR="00122496">
        <w:rPr>
          <w:rFonts w:ascii="Times" w:hAnsi="Times"/>
          <w:sz w:val="20"/>
          <w:szCs w:val="20"/>
        </w:rPr>
        <w:t>metagenom</w:t>
      </w:r>
      <w:r w:rsidR="00A8541C">
        <w:rPr>
          <w:rFonts w:ascii="Times" w:hAnsi="Times"/>
          <w:sz w:val="20"/>
          <w:szCs w:val="20"/>
        </w:rPr>
        <w:t>e assemblers</w:t>
      </w:r>
      <w:r>
        <w:rPr>
          <w:rFonts w:ascii="Times" w:hAnsi="Times"/>
          <w:sz w:val="20"/>
          <w:szCs w:val="20"/>
        </w:rPr>
        <w:t xml:space="preserve">. </w:t>
      </w:r>
      <w:r w:rsidRPr="00EE34BA">
        <w:rPr>
          <w:rFonts w:ascii="Times" w:hAnsi="Times"/>
          <w:sz w:val="20"/>
          <w:szCs w:val="20"/>
        </w:rPr>
        <w:t xml:space="preserve">Our results </w:t>
      </w:r>
      <w:r>
        <w:rPr>
          <w:rFonts w:ascii="Times" w:hAnsi="Times"/>
          <w:sz w:val="20"/>
          <w:szCs w:val="20"/>
        </w:rPr>
        <w:t xml:space="preserve">show that </w:t>
      </w:r>
      <w:r w:rsidR="00DE5C10">
        <w:rPr>
          <w:rFonts w:ascii="Times" w:hAnsi="Times"/>
          <w:sz w:val="20"/>
          <w:szCs w:val="20"/>
        </w:rPr>
        <w:t xml:space="preserve">DBG </w:t>
      </w:r>
      <w:r w:rsidR="006B72B3">
        <w:rPr>
          <w:rFonts w:ascii="Times" w:hAnsi="Times"/>
          <w:sz w:val="20"/>
          <w:szCs w:val="20"/>
        </w:rPr>
        <w:t>methods</w:t>
      </w:r>
      <w:r>
        <w:rPr>
          <w:rFonts w:ascii="Times" w:hAnsi="Times"/>
          <w:sz w:val="20"/>
          <w:szCs w:val="20"/>
        </w:rPr>
        <w:t xml:space="preserve">, suffer most from </w:t>
      </w:r>
      <w:r w:rsidRPr="00EE34BA">
        <w:rPr>
          <w:rFonts w:ascii="Times" w:hAnsi="Times"/>
          <w:sz w:val="20"/>
          <w:szCs w:val="20"/>
        </w:rPr>
        <w:t>uneven coverages</w:t>
      </w:r>
      <w:r w:rsidR="006B72B3">
        <w:rPr>
          <w:rFonts w:ascii="Times" w:hAnsi="Times"/>
          <w:sz w:val="20"/>
          <w:szCs w:val="20"/>
        </w:rPr>
        <w:t>, generati</w:t>
      </w:r>
      <w:r w:rsidR="007E13E7">
        <w:rPr>
          <w:rFonts w:ascii="Times" w:hAnsi="Times"/>
          <w:sz w:val="20"/>
          <w:szCs w:val="20"/>
        </w:rPr>
        <w:t xml:space="preserve">ng highly fragmented assemblies when </w:t>
      </w:r>
      <w:r w:rsidR="006B72B3">
        <w:rPr>
          <w:rFonts w:ascii="Times" w:hAnsi="Times"/>
          <w:sz w:val="20"/>
          <w:szCs w:val="20"/>
        </w:rPr>
        <w:t>compared to OLG based ones</w:t>
      </w:r>
      <w:r w:rsidR="006E7F8F">
        <w:rPr>
          <w:rFonts w:ascii="Times" w:hAnsi="Times"/>
          <w:sz w:val="20"/>
          <w:szCs w:val="20"/>
        </w:rPr>
        <w:t xml:space="preserve">. </w:t>
      </w:r>
      <w:r w:rsidRPr="00EE34BA">
        <w:rPr>
          <w:rFonts w:ascii="Times" w:hAnsi="Times"/>
          <w:sz w:val="20"/>
          <w:szCs w:val="20"/>
        </w:rPr>
        <w:t>Moreover, the common practice of empirical</w:t>
      </w:r>
      <w:r w:rsidR="00682C38">
        <w:rPr>
          <w:rFonts w:ascii="Times" w:hAnsi="Times"/>
          <w:sz w:val="20"/>
          <w:szCs w:val="20"/>
        </w:rPr>
        <w:t>ly</w:t>
      </w:r>
      <w:r w:rsidRPr="00EE34BA">
        <w:rPr>
          <w:rFonts w:ascii="Times" w:hAnsi="Times"/>
          <w:sz w:val="20"/>
          <w:szCs w:val="20"/>
        </w:rPr>
        <w:t xml:space="preserve"> </w:t>
      </w:r>
      <w:r w:rsidR="00682C38">
        <w:rPr>
          <w:rFonts w:ascii="Times" w:hAnsi="Times"/>
          <w:sz w:val="20"/>
          <w:szCs w:val="20"/>
        </w:rPr>
        <w:t xml:space="preserve">choosing </w:t>
      </w:r>
      <w:r w:rsidRPr="00EE34BA">
        <w:rPr>
          <w:rFonts w:ascii="Times" w:hAnsi="Times"/>
          <w:sz w:val="20"/>
          <w:szCs w:val="20"/>
        </w:rPr>
        <w:t>assembly parameter</w:t>
      </w:r>
      <w:r w:rsidR="00682C38">
        <w:rPr>
          <w:rFonts w:ascii="Times" w:hAnsi="Times"/>
          <w:sz w:val="20"/>
          <w:szCs w:val="20"/>
        </w:rPr>
        <w:t>s to</w:t>
      </w:r>
      <w:r w:rsidRPr="00EE34BA">
        <w:rPr>
          <w:rFonts w:ascii="Times" w:hAnsi="Times"/>
          <w:sz w:val="20"/>
          <w:szCs w:val="20"/>
        </w:rPr>
        <w:t xml:space="preserve"> maximize the N50 value can interfere with completeness of genome reconstructions</w:t>
      </w:r>
      <w:r w:rsidR="00682C38">
        <w:rPr>
          <w:rFonts w:ascii="Times" w:hAnsi="Times"/>
          <w:sz w:val="20"/>
          <w:szCs w:val="20"/>
        </w:rPr>
        <w:t xml:space="preserve"> from metagenome skimming data, even </w:t>
      </w:r>
      <w:r w:rsidRPr="00EE34BA">
        <w:rPr>
          <w:rFonts w:ascii="Times" w:hAnsi="Times"/>
          <w:sz w:val="20"/>
          <w:szCs w:val="20"/>
        </w:rPr>
        <w:t xml:space="preserve">precluding an entire genome from the assembly. For our </w:t>
      </w:r>
      <w:r w:rsidR="00122496">
        <w:rPr>
          <w:rFonts w:ascii="Times" w:hAnsi="Times"/>
          <w:sz w:val="20"/>
          <w:szCs w:val="20"/>
        </w:rPr>
        <w:t>data</w:t>
      </w:r>
      <w:r w:rsidRPr="00EE34BA">
        <w:rPr>
          <w:rFonts w:ascii="Times" w:hAnsi="Times"/>
          <w:sz w:val="20"/>
          <w:szCs w:val="20"/>
        </w:rPr>
        <w:t>, we show</w:t>
      </w:r>
      <w:r>
        <w:rPr>
          <w:rFonts w:ascii="Times" w:hAnsi="Times"/>
          <w:sz w:val="20"/>
          <w:szCs w:val="20"/>
        </w:rPr>
        <w:t>ed</w:t>
      </w:r>
      <w:r w:rsidR="007A5984">
        <w:rPr>
          <w:rFonts w:ascii="Times" w:hAnsi="Times"/>
          <w:sz w:val="20"/>
          <w:szCs w:val="20"/>
        </w:rPr>
        <w:t xml:space="preserve"> that</w:t>
      </w:r>
      <w:r w:rsidR="00BF2701">
        <w:rPr>
          <w:rFonts w:ascii="Times" w:hAnsi="Times"/>
          <w:sz w:val="20"/>
          <w:szCs w:val="20"/>
        </w:rPr>
        <w:t>,</w:t>
      </w:r>
      <w:r w:rsidR="007A5984">
        <w:rPr>
          <w:rFonts w:ascii="Times" w:hAnsi="Times"/>
          <w:sz w:val="20"/>
          <w:szCs w:val="20"/>
        </w:rPr>
        <w:t xml:space="preserve"> </w:t>
      </w:r>
      <w:r w:rsidR="00BF2701">
        <w:rPr>
          <w:rFonts w:ascii="Times" w:hAnsi="Times"/>
          <w:sz w:val="20"/>
          <w:szCs w:val="20"/>
        </w:rPr>
        <w:t>independent of the coverage ratio,</w:t>
      </w:r>
      <w:r w:rsidR="002C24D2">
        <w:rPr>
          <w:rFonts w:ascii="Times" w:hAnsi="Times"/>
          <w:sz w:val="20"/>
          <w:szCs w:val="20"/>
        </w:rPr>
        <w:t xml:space="preserve"> the </w:t>
      </w:r>
      <w:r w:rsidRPr="00EE34BA">
        <w:rPr>
          <w:rFonts w:ascii="Times" w:hAnsi="Times"/>
          <w:sz w:val="20"/>
          <w:szCs w:val="20"/>
        </w:rPr>
        <w:t xml:space="preserve">best assemblies </w:t>
      </w:r>
      <w:r w:rsidR="00682C38">
        <w:rPr>
          <w:rFonts w:ascii="Times" w:hAnsi="Times"/>
          <w:sz w:val="20"/>
          <w:szCs w:val="20"/>
        </w:rPr>
        <w:t xml:space="preserve">allow </w:t>
      </w:r>
      <w:r w:rsidRPr="00EE34BA">
        <w:rPr>
          <w:rFonts w:ascii="Times" w:hAnsi="Times"/>
          <w:sz w:val="20"/>
          <w:szCs w:val="20"/>
        </w:rPr>
        <w:t>the identification of almost all genes annotated in the original data.</w:t>
      </w:r>
    </w:p>
    <w:p w14:paraId="2D4418A1" w14:textId="77777777" w:rsidR="00A862EB" w:rsidRDefault="00A862EB"/>
    <w:sectPr w:rsidR="00A862EB" w:rsidSect="00A862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69"/>
    <w:rsid w:val="000B6EBD"/>
    <w:rsid w:val="000F706E"/>
    <w:rsid w:val="00122496"/>
    <w:rsid w:val="002C24D2"/>
    <w:rsid w:val="003E28A4"/>
    <w:rsid w:val="00400F60"/>
    <w:rsid w:val="00423C1F"/>
    <w:rsid w:val="00587769"/>
    <w:rsid w:val="005A090F"/>
    <w:rsid w:val="00682C38"/>
    <w:rsid w:val="006A0AB5"/>
    <w:rsid w:val="006B72B3"/>
    <w:rsid w:val="006E7F8F"/>
    <w:rsid w:val="007834A3"/>
    <w:rsid w:val="007A5984"/>
    <w:rsid w:val="007E13E7"/>
    <w:rsid w:val="00A42093"/>
    <w:rsid w:val="00A8541C"/>
    <w:rsid w:val="00A862EB"/>
    <w:rsid w:val="00BF2701"/>
    <w:rsid w:val="00DD3407"/>
    <w:rsid w:val="00DE5C10"/>
    <w:rsid w:val="00E5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584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6E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E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EBD"/>
  </w:style>
  <w:style w:type="paragraph" w:styleId="BalloonText">
    <w:name w:val="Balloon Text"/>
    <w:basedOn w:val="Normal"/>
    <w:link w:val="BalloonTextChar"/>
    <w:uiPriority w:val="99"/>
    <w:semiHidden/>
    <w:unhideWhenUsed/>
    <w:rsid w:val="000B6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B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6E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E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EBD"/>
  </w:style>
  <w:style w:type="paragraph" w:styleId="BalloonText">
    <w:name w:val="Balloon Text"/>
    <w:basedOn w:val="Normal"/>
    <w:link w:val="BalloonTextChar"/>
    <w:uiPriority w:val="99"/>
    <w:semiHidden/>
    <w:unhideWhenUsed/>
    <w:rsid w:val="000B6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B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Greshake</dc:creator>
  <cp:keywords/>
  <dc:description/>
  <cp:lastModifiedBy>Bastian Greshake</cp:lastModifiedBy>
  <cp:revision>3</cp:revision>
  <dcterms:created xsi:type="dcterms:W3CDTF">2015-03-19T17:30:00Z</dcterms:created>
  <dcterms:modified xsi:type="dcterms:W3CDTF">2015-03-19T17:31:00Z</dcterms:modified>
</cp:coreProperties>
</file>